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F7C14" w14:textId="77777777" w:rsidR="00174123" w:rsidRPr="00174123" w:rsidRDefault="00174123" w:rsidP="00174123">
      <w:pPr>
        <w:spacing w:before="100" w:beforeAutospacing="1" w:after="100" w:afterAutospacing="1"/>
        <w:outlineLvl w:val="0"/>
        <w:rPr>
          <w:rFonts w:ascii="Times New Roman" w:eastAsia="Times New Roman" w:hAnsi="Times New Roman" w:cs="Times New Roman"/>
          <w:b/>
          <w:bCs/>
          <w:kern w:val="36"/>
          <w:sz w:val="48"/>
          <w:szCs w:val="48"/>
        </w:rPr>
      </w:pPr>
      <w:r w:rsidRPr="00174123">
        <w:rPr>
          <w:rFonts w:ascii="Times New Roman" w:eastAsia="Times New Roman" w:hAnsi="Times New Roman" w:cs="Times New Roman"/>
          <w:b/>
          <w:bCs/>
          <w:kern w:val="36"/>
          <w:sz w:val="48"/>
          <w:szCs w:val="48"/>
        </w:rPr>
        <w:t>4.0 Software Development Plan</w:t>
      </w:r>
    </w:p>
    <w:p w14:paraId="3407DA04" w14:textId="77777777" w:rsidR="00174123" w:rsidRPr="00174123" w:rsidRDefault="00174123" w:rsidP="00174123">
      <w:pPr>
        <w:spacing w:before="100" w:beforeAutospacing="1" w:after="100" w:afterAutospacing="1"/>
        <w:outlineLvl w:val="1"/>
        <w:rPr>
          <w:rFonts w:ascii="Times New Roman" w:eastAsia="Times New Roman" w:hAnsi="Times New Roman" w:cs="Times New Roman"/>
          <w:b/>
          <w:bCs/>
          <w:sz w:val="36"/>
          <w:szCs w:val="36"/>
        </w:rPr>
      </w:pPr>
      <w:r w:rsidRPr="00174123">
        <w:rPr>
          <w:rFonts w:ascii="Times New Roman" w:eastAsia="Times New Roman" w:hAnsi="Times New Roman" w:cs="Times New Roman"/>
          <w:b/>
          <w:bCs/>
          <w:sz w:val="36"/>
          <w:szCs w:val="36"/>
        </w:rPr>
        <w:t>4.1 Plan Introduction</w:t>
      </w:r>
    </w:p>
    <w:p w14:paraId="2C43A19F" w14:textId="7400D67B" w:rsidR="00174123" w:rsidRPr="00174123" w:rsidRDefault="00174123" w:rsidP="00174123">
      <w:pPr>
        <w:spacing w:before="100" w:beforeAutospacing="1" w:after="100" w:afterAutospacing="1"/>
        <w:rPr>
          <w:rFonts w:ascii="Times New Roman" w:hAnsi="Times New Roman" w:cs="Times New Roman"/>
        </w:rPr>
      </w:pPr>
      <w:proofErr w:type="spellStart"/>
      <w:r w:rsidRPr="00174123">
        <w:rPr>
          <w:rFonts w:ascii="Times New Roman" w:hAnsi="Times New Roman" w:cs="Times New Roman"/>
        </w:rPr>
        <w:t>CrookBook</w:t>
      </w:r>
      <w:proofErr w:type="spellEnd"/>
      <w:r w:rsidRPr="00174123">
        <w:rPr>
          <w:rFonts w:ascii="Times New Roman" w:hAnsi="Times New Roman" w:cs="Times New Roman"/>
        </w:rPr>
        <w:t xml:space="preserve"> is a web application that is meant to </w:t>
      </w:r>
      <w:del w:id="0" w:author="Microsoft Office User" w:date="2017-10-21T14:47:00Z">
        <w:r w:rsidRPr="00174123" w:rsidDel="008A4A9B">
          <w:rPr>
            <w:rFonts w:ascii="Times New Roman" w:hAnsi="Times New Roman" w:cs="Times New Roman"/>
          </w:rPr>
          <w:delText xml:space="preserve">help </w:delText>
        </w:r>
      </w:del>
      <w:ins w:id="1" w:author="Microsoft Office User" w:date="2017-10-21T14:47:00Z">
        <w:r w:rsidR="008A4A9B">
          <w:rPr>
            <w:rFonts w:ascii="Times New Roman" w:hAnsi="Times New Roman" w:cs="Times New Roman"/>
          </w:rPr>
          <w:t>give</w:t>
        </w:r>
        <w:r w:rsidR="008A4A9B" w:rsidRPr="00174123">
          <w:rPr>
            <w:rFonts w:ascii="Times New Roman" w:hAnsi="Times New Roman" w:cs="Times New Roman"/>
          </w:rPr>
          <w:t xml:space="preserve"> </w:t>
        </w:r>
      </w:ins>
      <w:r w:rsidRPr="00174123">
        <w:rPr>
          <w:rFonts w:ascii="Times New Roman" w:hAnsi="Times New Roman" w:cs="Times New Roman"/>
        </w:rPr>
        <w:t xml:space="preserve">LAPD detectives a better opportunity to find criminals. It is meant to be a search engine for all of LAPD's case files along with them having the ability to add or edit a case. Within the application, it adopts a Google-like search style. Users will be able to search for cases based on keywords or even use an advanced </w:t>
      </w:r>
      <w:proofErr w:type="spellStart"/>
      <w:r w:rsidRPr="00174123">
        <w:rPr>
          <w:rFonts w:ascii="Times New Roman" w:hAnsi="Times New Roman" w:cs="Times New Roman"/>
        </w:rPr>
        <w:t>search</w:t>
      </w:r>
      <w:del w:id="2" w:author="Microsoft Office User" w:date="2017-10-21T14:48:00Z">
        <w:r w:rsidRPr="00174123" w:rsidDel="008A4A9B">
          <w:rPr>
            <w:rFonts w:ascii="Times New Roman" w:hAnsi="Times New Roman" w:cs="Times New Roman"/>
          </w:rPr>
          <w:delText>, too</w:delText>
        </w:r>
      </w:del>
      <w:r w:rsidRPr="00174123">
        <w:rPr>
          <w:rFonts w:ascii="Times New Roman" w:hAnsi="Times New Roman" w:cs="Times New Roman"/>
        </w:rPr>
        <w:t>. T</w:t>
      </w:r>
      <w:proofErr w:type="spellEnd"/>
      <w:r w:rsidRPr="00174123">
        <w:rPr>
          <w:rFonts w:ascii="Times New Roman" w:hAnsi="Times New Roman" w:cs="Times New Roman"/>
        </w:rPr>
        <w:t>he user will be able to perform sub-searches from the previous search</w:t>
      </w:r>
      <w:del w:id="3" w:author="Microsoft Office User" w:date="2017-10-21T14:48:00Z">
        <w:r w:rsidRPr="00174123" w:rsidDel="008A4A9B">
          <w:rPr>
            <w:rFonts w:ascii="Times New Roman" w:hAnsi="Times New Roman" w:cs="Times New Roman"/>
          </w:rPr>
          <w:delText xml:space="preserve"> as well</w:delText>
        </w:r>
      </w:del>
      <w:r w:rsidRPr="00174123">
        <w:rPr>
          <w:rFonts w:ascii="Times New Roman" w:hAnsi="Times New Roman" w:cs="Times New Roman"/>
        </w:rPr>
        <w:t xml:space="preserve">. Every entry will have a unique details page </w:t>
      </w:r>
      <w:del w:id="4" w:author="Microsoft Office User" w:date="2017-10-21T14:49:00Z">
        <w:r w:rsidRPr="00174123" w:rsidDel="008A4A9B">
          <w:rPr>
            <w:rFonts w:ascii="Times New Roman" w:hAnsi="Times New Roman" w:cs="Times New Roman"/>
          </w:rPr>
          <w:delText xml:space="preserve">in </w:delText>
        </w:r>
      </w:del>
      <w:r w:rsidRPr="00174123">
        <w:rPr>
          <w:rFonts w:ascii="Times New Roman" w:hAnsi="Times New Roman" w:cs="Times New Roman"/>
        </w:rPr>
        <w:t xml:space="preserve">which all users can view. Only authorized users will be able to add </w:t>
      </w:r>
      <w:ins w:id="5" w:author="Microsoft Office User" w:date="2017-10-21T14:49:00Z">
        <w:r w:rsidR="008A4A9B">
          <w:rPr>
            <w:rFonts w:ascii="Times New Roman" w:hAnsi="Times New Roman" w:cs="Times New Roman"/>
          </w:rPr>
          <w:t xml:space="preserve">or modify </w:t>
        </w:r>
      </w:ins>
      <w:r w:rsidRPr="00174123">
        <w:rPr>
          <w:rFonts w:ascii="Times New Roman" w:hAnsi="Times New Roman" w:cs="Times New Roman"/>
        </w:rPr>
        <w:t>entries in</w:t>
      </w:r>
      <w:del w:id="6" w:author="Microsoft Office User" w:date="2017-10-21T14:49:00Z">
        <w:r w:rsidRPr="00174123" w:rsidDel="008A4A9B">
          <w:rPr>
            <w:rFonts w:ascii="Times New Roman" w:hAnsi="Times New Roman" w:cs="Times New Roman"/>
          </w:rPr>
          <w:delText>to</w:delText>
        </w:r>
      </w:del>
      <w:r w:rsidRPr="00174123">
        <w:rPr>
          <w:rFonts w:ascii="Times New Roman" w:hAnsi="Times New Roman" w:cs="Times New Roman"/>
        </w:rPr>
        <w:t xml:space="preserve"> the database. Throughout the process of development, each project member will be required to be familiar with the database (i.e., Postgres) for storing and retrieving data about case files. Web development calls upon our skills in Python and Django for backend purposes, and HTML, CSS and JavaScript for the user interface.</w:t>
      </w:r>
    </w:p>
    <w:p w14:paraId="399C2641" w14:textId="77777777" w:rsidR="00174123" w:rsidRPr="00174123" w:rsidRDefault="00174123" w:rsidP="00174123">
      <w:pPr>
        <w:spacing w:before="100" w:beforeAutospacing="1" w:after="100" w:afterAutospacing="1"/>
        <w:rPr>
          <w:rFonts w:ascii="Times New Roman" w:hAnsi="Times New Roman" w:cs="Times New Roman"/>
        </w:rPr>
      </w:pPr>
      <w:r w:rsidRPr="00174123">
        <w:rPr>
          <w:rFonts w:ascii="Times New Roman" w:hAnsi="Times New Roman" w:cs="Times New Roman"/>
        </w:rPr>
        <w:t>With the implementation of Postgres, the team should accomplish the following tasks by the following date:</w:t>
      </w:r>
    </w:p>
    <w:p w14:paraId="36746F1E" w14:textId="77777777" w:rsidR="00174123" w:rsidRPr="00174123" w:rsidRDefault="00174123" w:rsidP="00174123">
      <w:pPr>
        <w:numPr>
          <w:ilvl w:val="0"/>
          <w:numId w:val="1"/>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Reading documentation (10/13)</w:t>
      </w:r>
    </w:p>
    <w:p w14:paraId="2BD7B422" w14:textId="77777777" w:rsidR="00174123" w:rsidRPr="00174123" w:rsidRDefault="00174123" w:rsidP="00174123">
      <w:pPr>
        <w:numPr>
          <w:ilvl w:val="0"/>
          <w:numId w:val="1"/>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Post-request (10/16)</w:t>
      </w:r>
    </w:p>
    <w:p w14:paraId="0D2634DA" w14:textId="77777777" w:rsidR="00174123" w:rsidRPr="00174123" w:rsidRDefault="00174123" w:rsidP="00174123">
      <w:pPr>
        <w:numPr>
          <w:ilvl w:val="0"/>
          <w:numId w:val="1"/>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Get-request (10/16)</w:t>
      </w:r>
    </w:p>
    <w:p w14:paraId="0DC64107" w14:textId="77777777" w:rsidR="00174123" w:rsidRPr="00174123" w:rsidRDefault="00174123" w:rsidP="00174123">
      <w:pPr>
        <w:numPr>
          <w:ilvl w:val="0"/>
          <w:numId w:val="1"/>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Adding a new case (10/18)</w:t>
      </w:r>
    </w:p>
    <w:p w14:paraId="09B95501" w14:textId="77777777" w:rsidR="00174123" w:rsidRPr="00174123" w:rsidRDefault="00174123" w:rsidP="00174123">
      <w:pPr>
        <w:numPr>
          <w:ilvl w:val="0"/>
          <w:numId w:val="1"/>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Editing a pre-existing case (10/18)</w:t>
      </w:r>
    </w:p>
    <w:p w14:paraId="25FEC854" w14:textId="77777777" w:rsidR="00174123" w:rsidRPr="00174123" w:rsidRDefault="00174123" w:rsidP="00174123">
      <w:pPr>
        <w:spacing w:before="100" w:beforeAutospacing="1" w:after="100" w:afterAutospacing="1"/>
        <w:rPr>
          <w:rFonts w:ascii="Times New Roman" w:hAnsi="Times New Roman" w:cs="Times New Roman"/>
        </w:rPr>
      </w:pPr>
      <w:r w:rsidRPr="00174123">
        <w:rPr>
          <w:rFonts w:ascii="Times New Roman" w:hAnsi="Times New Roman" w:cs="Times New Roman"/>
        </w:rPr>
        <w:t>Developing the user interface should be accomplished by the following deadlines:</w:t>
      </w:r>
    </w:p>
    <w:p w14:paraId="3A580480" w14:textId="77777777" w:rsidR="00174123" w:rsidRPr="00174123" w:rsidRDefault="00174123" w:rsidP="00174123">
      <w:pPr>
        <w:numPr>
          <w:ilvl w:val="0"/>
          <w:numId w:val="2"/>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Hub Page (10/08)</w:t>
      </w:r>
    </w:p>
    <w:p w14:paraId="5DB16F00" w14:textId="77777777" w:rsidR="00174123" w:rsidRPr="00174123" w:rsidRDefault="00174123" w:rsidP="00174123">
      <w:pPr>
        <w:numPr>
          <w:ilvl w:val="0"/>
          <w:numId w:val="2"/>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Adding a new case file (10/20)</w:t>
      </w:r>
    </w:p>
    <w:p w14:paraId="7AFC3E4B" w14:textId="77777777" w:rsidR="00174123" w:rsidRPr="00174123" w:rsidRDefault="00174123" w:rsidP="00174123">
      <w:pPr>
        <w:numPr>
          <w:ilvl w:val="0"/>
          <w:numId w:val="2"/>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Editing a pre-existing case file (10/23)</w:t>
      </w:r>
    </w:p>
    <w:p w14:paraId="39EEC7A5" w14:textId="77777777" w:rsidR="00174123" w:rsidRPr="00174123" w:rsidRDefault="00174123" w:rsidP="00174123">
      <w:pPr>
        <w:numPr>
          <w:ilvl w:val="0"/>
          <w:numId w:val="2"/>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Basic case file search (11/03)</w:t>
      </w:r>
    </w:p>
    <w:p w14:paraId="186DDD49" w14:textId="77777777" w:rsidR="00174123" w:rsidRPr="00174123" w:rsidRDefault="00174123" w:rsidP="00174123">
      <w:pPr>
        <w:numPr>
          <w:ilvl w:val="0"/>
          <w:numId w:val="2"/>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Advanced case file search (11/15)</w:t>
      </w:r>
    </w:p>
    <w:p w14:paraId="49CEF2EA" w14:textId="77777777" w:rsidR="00174123" w:rsidRPr="00174123" w:rsidRDefault="00174123" w:rsidP="00174123">
      <w:pPr>
        <w:numPr>
          <w:ilvl w:val="0"/>
          <w:numId w:val="2"/>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Red Robin Review (11/16)</w:t>
      </w:r>
    </w:p>
    <w:p w14:paraId="2349DA18" w14:textId="77777777" w:rsidR="00174123" w:rsidRPr="00174123" w:rsidRDefault="00174123" w:rsidP="00174123">
      <w:pPr>
        <w:spacing w:before="100" w:beforeAutospacing="1" w:after="100" w:afterAutospacing="1"/>
        <w:rPr>
          <w:rFonts w:ascii="Times New Roman" w:hAnsi="Times New Roman" w:cs="Times New Roman"/>
        </w:rPr>
      </w:pPr>
      <w:r w:rsidRPr="00174123">
        <w:rPr>
          <w:rFonts w:ascii="Times New Roman" w:hAnsi="Times New Roman" w:cs="Times New Roman"/>
        </w:rPr>
        <w:t>Testing the product should be accomplished by the following date:</w:t>
      </w:r>
    </w:p>
    <w:p w14:paraId="63409173" w14:textId="77777777" w:rsidR="00174123" w:rsidRPr="00174123" w:rsidRDefault="00174123" w:rsidP="00174123">
      <w:pPr>
        <w:numPr>
          <w:ilvl w:val="0"/>
          <w:numId w:val="3"/>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Beta Testing (12/13)</w:t>
      </w:r>
    </w:p>
    <w:p w14:paraId="3F18D499" w14:textId="77777777" w:rsidR="00174123" w:rsidRPr="00174123" w:rsidRDefault="00174123" w:rsidP="00174123">
      <w:pPr>
        <w:numPr>
          <w:ilvl w:val="0"/>
          <w:numId w:val="3"/>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MVP User Interface (12/</w:t>
      </w:r>
      <w:commentRangeStart w:id="7"/>
      <w:r w:rsidRPr="00174123">
        <w:rPr>
          <w:rFonts w:ascii="Times New Roman" w:eastAsia="Times New Roman" w:hAnsi="Times New Roman" w:cs="Times New Roman"/>
        </w:rPr>
        <w:t>13</w:t>
      </w:r>
      <w:commentRangeEnd w:id="7"/>
      <w:r w:rsidR="008A4A9B">
        <w:rPr>
          <w:rStyle w:val="CommentReference"/>
        </w:rPr>
        <w:commentReference w:id="7"/>
      </w:r>
      <w:r w:rsidRPr="00174123">
        <w:rPr>
          <w:rFonts w:ascii="Times New Roman" w:eastAsia="Times New Roman" w:hAnsi="Times New Roman" w:cs="Times New Roman"/>
        </w:rPr>
        <w:t>)</w:t>
      </w:r>
    </w:p>
    <w:p w14:paraId="36A0DA08" w14:textId="77777777" w:rsidR="00174123" w:rsidRPr="00174123" w:rsidRDefault="00174123" w:rsidP="00174123">
      <w:pPr>
        <w:spacing w:before="100" w:beforeAutospacing="1" w:after="100" w:afterAutospacing="1"/>
        <w:outlineLvl w:val="2"/>
        <w:rPr>
          <w:rFonts w:ascii="Times New Roman" w:eastAsia="Times New Roman" w:hAnsi="Times New Roman" w:cs="Times New Roman"/>
          <w:b/>
          <w:bCs/>
          <w:sz w:val="27"/>
          <w:szCs w:val="27"/>
        </w:rPr>
      </w:pPr>
      <w:r w:rsidRPr="00174123">
        <w:rPr>
          <w:rFonts w:ascii="Times New Roman" w:eastAsia="Times New Roman" w:hAnsi="Times New Roman" w:cs="Times New Roman"/>
          <w:b/>
          <w:bCs/>
          <w:sz w:val="27"/>
          <w:szCs w:val="27"/>
        </w:rPr>
        <w:t>4.1.1 Project Deliverables</w:t>
      </w:r>
    </w:p>
    <w:p w14:paraId="53D946B0" w14:textId="77777777" w:rsidR="00174123" w:rsidRPr="00174123" w:rsidRDefault="00174123" w:rsidP="00174123">
      <w:pPr>
        <w:spacing w:before="100" w:beforeAutospacing="1" w:after="100" w:afterAutospacing="1"/>
        <w:rPr>
          <w:rFonts w:ascii="Times New Roman" w:hAnsi="Times New Roman" w:cs="Times New Roman"/>
        </w:rPr>
      </w:pPr>
      <w:r w:rsidRPr="00174123">
        <w:rPr>
          <w:rFonts w:ascii="Times New Roman" w:hAnsi="Times New Roman" w:cs="Times New Roman"/>
        </w:rPr>
        <w:t>The following items are to be delivered to the client:</w:t>
      </w:r>
    </w:p>
    <w:p w14:paraId="5179A959" w14:textId="77777777" w:rsidR="00174123" w:rsidRPr="00174123" w:rsidRDefault="00174123" w:rsidP="00174123">
      <w:pPr>
        <w:numPr>
          <w:ilvl w:val="0"/>
          <w:numId w:val="4"/>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 xml:space="preserve">Project Proposal Document (9/20) </w:t>
      </w:r>
    </w:p>
    <w:p w14:paraId="4362AC40" w14:textId="77777777" w:rsidR="00174123" w:rsidRPr="00174123" w:rsidRDefault="00174123" w:rsidP="00174123">
      <w:pPr>
        <w:numPr>
          <w:ilvl w:val="1"/>
          <w:numId w:val="4"/>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This document will introduce our project, provide a brief description and justification for it.</w:t>
      </w:r>
    </w:p>
    <w:p w14:paraId="3B76E2D3" w14:textId="77777777" w:rsidR="00174123" w:rsidRPr="00174123" w:rsidRDefault="00174123" w:rsidP="00174123">
      <w:pPr>
        <w:numPr>
          <w:ilvl w:val="0"/>
          <w:numId w:val="4"/>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lastRenderedPageBreak/>
        <w:t xml:space="preserve">Requirements Specification (9/27) </w:t>
      </w:r>
    </w:p>
    <w:p w14:paraId="5AE88EBE" w14:textId="77777777" w:rsidR="00174123" w:rsidRPr="00174123" w:rsidRDefault="00174123" w:rsidP="00174123">
      <w:pPr>
        <w:numPr>
          <w:ilvl w:val="1"/>
          <w:numId w:val="4"/>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This document will list and outline in detail all functional and performance requirements that will be implemented in our project.</w:t>
      </w:r>
    </w:p>
    <w:p w14:paraId="26B903EA" w14:textId="77777777" w:rsidR="00174123" w:rsidRPr="00174123" w:rsidRDefault="00174123" w:rsidP="00174123">
      <w:pPr>
        <w:numPr>
          <w:ilvl w:val="0"/>
          <w:numId w:val="4"/>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 xml:space="preserve">Software Development Plan (10/11) </w:t>
      </w:r>
    </w:p>
    <w:p w14:paraId="22D7E946" w14:textId="77777777" w:rsidR="00174123" w:rsidRPr="00174123" w:rsidRDefault="00174123" w:rsidP="00174123">
      <w:pPr>
        <w:numPr>
          <w:ilvl w:val="1"/>
          <w:numId w:val="4"/>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This document will define the objectives, processes and resources that will be used throughout the semester to produce all the required software and documents.</w:t>
      </w:r>
    </w:p>
    <w:p w14:paraId="501CDDEC" w14:textId="77777777" w:rsidR="00174123" w:rsidRPr="00174123" w:rsidRDefault="00174123" w:rsidP="00174123">
      <w:pPr>
        <w:numPr>
          <w:ilvl w:val="0"/>
          <w:numId w:val="4"/>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 xml:space="preserve">Software Design Description (11/15) </w:t>
      </w:r>
    </w:p>
    <w:p w14:paraId="7E7A891D" w14:textId="77777777" w:rsidR="00174123" w:rsidRPr="00174123" w:rsidRDefault="00174123" w:rsidP="00174123">
      <w:pPr>
        <w:numPr>
          <w:ilvl w:val="1"/>
          <w:numId w:val="4"/>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This document will explain in specific detail all attributes and functionality of the software that is being developed.</w:t>
      </w:r>
    </w:p>
    <w:p w14:paraId="3DEB0A55" w14:textId="77777777" w:rsidR="00174123" w:rsidRPr="00174123" w:rsidRDefault="00174123" w:rsidP="00174123">
      <w:pPr>
        <w:numPr>
          <w:ilvl w:val="0"/>
          <w:numId w:val="4"/>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 xml:space="preserve">Test and Integration Plan (11/29) </w:t>
      </w:r>
    </w:p>
    <w:p w14:paraId="7CF82ED3" w14:textId="77777777" w:rsidR="00174123" w:rsidRPr="00174123" w:rsidRDefault="00174123" w:rsidP="00174123">
      <w:pPr>
        <w:numPr>
          <w:ilvl w:val="1"/>
          <w:numId w:val="4"/>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This document will outline the deployment process that will be used to create the required system and also provide an overview of the testing strategies used to ensure correct functionality.</w:t>
      </w:r>
    </w:p>
    <w:p w14:paraId="58294D96" w14:textId="77777777" w:rsidR="00174123" w:rsidRPr="00174123" w:rsidRDefault="00174123" w:rsidP="00174123">
      <w:pPr>
        <w:numPr>
          <w:ilvl w:val="0"/>
          <w:numId w:val="4"/>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 xml:space="preserve">User's Manual (12/6) </w:t>
      </w:r>
    </w:p>
    <w:p w14:paraId="439253ED" w14:textId="77777777" w:rsidR="00174123" w:rsidRPr="00174123" w:rsidRDefault="00174123" w:rsidP="00174123">
      <w:pPr>
        <w:numPr>
          <w:ilvl w:val="1"/>
          <w:numId w:val="4"/>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This document will clearly explain how to install and operate our final product.</w:t>
      </w:r>
    </w:p>
    <w:p w14:paraId="5FAA7C2B" w14:textId="77777777" w:rsidR="00174123" w:rsidRPr="00174123" w:rsidRDefault="00174123" w:rsidP="00174123">
      <w:pPr>
        <w:numPr>
          <w:ilvl w:val="0"/>
          <w:numId w:val="4"/>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 xml:space="preserve">Software Development File (12/13) </w:t>
      </w:r>
    </w:p>
    <w:p w14:paraId="2A6A6BFE" w14:textId="77777777" w:rsidR="00174123" w:rsidRPr="00174123" w:rsidRDefault="00174123" w:rsidP="00174123">
      <w:pPr>
        <w:numPr>
          <w:ilvl w:val="1"/>
          <w:numId w:val="4"/>
        </w:numPr>
        <w:spacing w:before="100" w:beforeAutospacing="1" w:after="100" w:afterAutospacing="1"/>
        <w:rPr>
          <w:rFonts w:ascii="Times New Roman" w:eastAsia="Times New Roman" w:hAnsi="Times New Roman" w:cs="Times New Roman"/>
        </w:rPr>
      </w:pPr>
      <w:r w:rsidRPr="00174123">
        <w:rPr>
          <w:rFonts w:ascii="Times New Roman" w:eastAsia="Times New Roman" w:hAnsi="Times New Roman" w:cs="Times New Roman"/>
        </w:rPr>
        <w:t xml:space="preserve">This binder will contain all the previous stated deliverables, as well as written reports, lessons learned, additional notes and the source code for our final </w:t>
      </w:r>
      <w:commentRangeStart w:id="8"/>
      <w:r w:rsidRPr="00174123">
        <w:rPr>
          <w:rFonts w:ascii="Times New Roman" w:eastAsia="Times New Roman" w:hAnsi="Times New Roman" w:cs="Times New Roman"/>
        </w:rPr>
        <w:t>product</w:t>
      </w:r>
      <w:commentRangeEnd w:id="8"/>
      <w:r w:rsidR="008A4A9B">
        <w:rPr>
          <w:rStyle w:val="CommentReference"/>
        </w:rPr>
        <w:commentReference w:id="8"/>
      </w:r>
      <w:r w:rsidRPr="00174123">
        <w:rPr>
          <w:rFonts w:ascii="Times New Roman" w:eastAsia="Times New Roman" w:hAnsi="Times New Roman" w:cs="Times New Roman"/>
        </w:rPr>
        <w:t>.</w:t>
      </w:r>
    </w:p>
    <w:p w14:paraId="4FBDB81A" w14:textId="77777777" w:rsidR="00174123" w:rsidRPr="00174123" w:rsidRDefault="00174123" w:rsidP="00174123">
      <w:pPr>
        <w:spacing w:before="100" w:beforeAutospacing="1" w:after="100" w:afterAutospacing="1"/>
        <w:outlineLvl w:val="1"/>
        <w:rPr>
          <w:rFonts w:ascii="Times New Roman" w:eastAsia="Times New Roman" w:hAnsi="Times New Roman" w:cs="Times New Roman"/>
          <w:b/>
          <w:bCs/>
          <w:sz w:val="36"/>
          <w:szCs w:val="36"/>
        </w:rPr>
      </w:pPr>
      <w:r w:rsidRPr="00174123">
        <w:rPr>
          <w:rFonts w:ascii="Times New Roman" w:eastAsia="Times New Roman" w:hAnsi="Times New Roman" w:cs="Times New Roman"/>
          <w:b/>
          <w:bCs/>
          <w:sz w:val="36"/>
          <w:szCs w:val="36"/>
        </w:rPr>
        <w:t>4.2 Project Resources</w:t>
      </w:r>
    </w:p>
    <w:p w14:paraId="3C4CAC91" w14:textId="77777777" w:rsidR="00174123" w:rsidRPr="00174123" w:rsidRDefault="00174123" w:rsidP="00174123">
      <w:pPr>
        <w:spacing w:before="100" w:beforeAutospacing="1" w:after="100" w:afterAutospacing="1"/>
        <w:outlineLvl w:val="2"/>
        <w:rPr>
          <w:rFonts w:ascii="Times New Roman" w:eastAsia="Times New Roman" w:hAnsi="Times New Roman" w:cs="Times New Roman"/>
          <w:b/>
          <w:bCs/>
          <w:sz w:val="27"/>
          <w:szCs w:val="27"/>
        </w:rPr>
      </w:pPr>
      <w:r w:rsidRPr="00174123">
        <w:rPr>
          <w:rFonts w:ascii="Times New Roman" w:eastAsia="Times New Roman" w:hAnsi="Times New Roman" w:cs="Times New Roman"/>
          <w:b/>
          <w:bCs/>
          <w:sz w:val="27"/>
          <w:szCs w:val="27"/>
        </w:rPr>
        <w:t>4.2.1 Hardware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1274"/>
        <w:gridCol w:w="1653"/>
        <w:gridCol w:w="1714"/>
        <w:gridCol w:w="2155"/>
      </w:tblGrid>
      <w:tr w:rsidR="00174123" w:rsidRPr="00174123" w14:paraId="1A2B4A65" w14:textId="77777777" w:rsidTr="00174123">
        <w:trPr>
          <w:tblHeader/>
          <w:tblCellSpacing w:w="15" w:type="dxa"/>
        </w:trPr>
        <w:tc>
          <w:tcPr>
            <w:tcW w:w="0" w:type="auto"/>
            <w:vAlign w:val="center"/>
            <w:hideMark/>
          </w:tcPr>
          <w:p w14:paraId="6484F876" w14:textId="77777777" w:rsidR="00174123" w:rsidRPr="00174123" w:rsidRDefault="00174123" w:rsidP="00174123">
            <w:pPr>
              <w:jc w:val="center"/>
              <w:rPr>
                <w:rFonts w:ascii="Times New Roman" w:eastAsia="Times New Roman" w:hAnsi="Times New Roman" w:cs="Times New Roman"/>
                <w:b/>
                <w:bCs/>
              </w:rPr>
            </w:pPr>
            <w:r w:rsidRPr="00174123">
              <w:rPr>
                <w:rFonts w:ascii="Times New Roman" w:eastAsia="Times New Roman" w:hAnsi="Times New Roman" w:cs="Times New Roman"/>
                <w:b/>
                <w:bCs/>
              </w:rPr>
              <w:t>Operating System</w:t>
            </w:r>
          </w:p>
        </w:tc>
        <w:tc>
          <w:tcPr>
            <w:tcW w:w="0" w:type="auto"/>
            <w:vAlign w:val="center"/>
            <w:hideMark/>
          </w:tcPr>
          <w:p w14:paraId="5C3CB323" w14:textId="77777777" w:rsidR="00174123" w:rsidRPr="00174123" w:rsidRDefault="00174123" w:rsidP="00174123">
            <w:pPr>
              <w:jc w:val="center"/>
              <w:rPr>
                <w:rFonts w:ascii="Times New Roman" w:eastAsia="Times New Roman" w:hAnsi="Times New Roman" w:cs="Times New Roman"/>
                <w:b/>
                <w:bCs/>
              </w:rPr>
            </w:pPr>
            <w:r w:rsidRPr="00174123">
              <w:rPr>
                <w:rFonts w:ascii="Times New Roman" w:eastAsia="Times New Roman" w:hAnsi="Times New Roman" w:cs="Times New Roman"/>
                <w:b/>
                <w:bCs/>
              </w:rPr>
              <w:t>CPU Name</w:t>
            </w:r>
          </w:p>
        </w:tc>
        <w:tc>
          <w:tcPr>
            <w:tcW w:w="0" w:type="auto"/>
            <w:vAlign w:val="center"/>
            <w:hideMark/>
          </w:tcPr>
          <w:p w14:paraId="1FB1319D" w14:textId="77777777" w:rsidR="00174123" w:rsidRPr="00174123" w:rsidRDefault="00174123" w:rsidP="00174123">
            <w:pPr>
              <w:jc w:val="center"/>
              <w:rPr>
                <w:rFonts w:ascii="Times New Roman" w:eastAsia="Times New Roman" w:hAnsi="Times New Roman" w:cs="Times New Roman"/>
                <w:b/>
                <w:bCs/>
              </w:rPr>
            </w:pPr>
            <w:r w:rsidRPr="00174123">
              <w:rPr>
                <w:rFonts w:ascii="Times New Roman" w:eastAsia="Times New Roman" w:hAnsi="Times New Roman" w:cs="Times New Roman"/>
                <w:b/>
                <w:bCs/>
              </w:rPr>
              <w:t># of CPU Cores</w:t>
            </w:r>
          </w:p>
        </w:tc>
        <w:tc>
          <w:tcPr>
            <w:tcW w:w="0" w:type="auto"/>
            <w:vAlign w:val="center"/>
            <w:hideMark/>
          </w:tcPr>
          <w:p w14:paraId="6BC91D17" w14:textId="77777777" w:rsidR="00174123" w:rsidRPr="00174123" w:rsidRDefault="00174123" w:rsidP="00174123">
            <w:pPr>
              <w:jc w:val="center"/>
              <w:rPr>
                <w:rFonts w:ascii="Times New Roman" w:eastAsia="Times New Roman" w:hAnsi="Times New Roman" w:cs="Times New Roman"/>
                <w:b/>
                <w:bCs/>
              </w:rPr>
            </w:pPr>
            <w:r w:rsidRPr="00174123">
              <w:rPr>
                <w:rFonts w:ascii="Times New Roman" w:eastAsia="Times New Roman" w:hAnsi="Times New Roman" w:cs="Times New Roman"/>
                <w:b/>
                <w:bCs/>
              </w:rPr>
              <w:t>Amount of Ram</w:t>
            </w:r>
          </w:p>
        </w:tc>
        <w:tc>
          <w:tcPr>
            <w:tcW w:w="0" w:type="auto"/>
            <w:vAlign w:val="center"/>
            <w:hideMark/>
          </w:tcPr>
          <w:p w14:paraId="1D6DD905" w14:textId="77777777" w:rsidR="00174123" w:rsidRPr="00174123" w:rsidRDefault="00174123" w:rsidP="00174123">
            <w:pPr>
              <w:jc w:val="center"/>
              <w:rPr>
                <w:rFonts w:ascii="Times New Roman" w:eastAsia="Times New Roman" w:hAnsi="Times New Roman" w:cs="Times New Roman"/>
                <w:b/>
                <w:bCs/>
              </w:rPr>
            </w:pPr>
            <w:r w:rsidRPr="00174123">
              <w:rPr>
                <w:rFonts w:ascii="Times New Roman" w:eastAsia="Times New Roman" w:hAnsi="Times New Roman" w:cs="Times New Roman"/>
                <w:b/>
                <w:bCs/>
              </w:rPr>
              <w:t>Purpose</w:t>
            </w:r>
          </w:p>
        </w:tc>
      </w:tr>
      <w:tr w:rsidR="00174123" w:rsidRPr="00174123" w14:paraId="2E060BE5" w14:textId="77777777" w:rsidTr="00174123">
        <w:trPr>
          <w:tblCellSpacing w:w="15" w:type="dxa"/>
        </w:trPr>
        <w:tc>
          <w:tcPr>
            <w:tcW w:w="0" w:type="auto"/>
            <w:vAlign w:val="center"/>
            <w:hideMark/>
          </w:tcPr>
          <w:p w14:paraId="09D1B34D" w14:textId="77777777" w:rsidR="00174123" w:rsidRPr="00174123" w:rsidRDefault="00174123" w:rsidP="00174123">
            <w:pPr>
              <w:jc w:val="center"/>
              <w:rPr>
                <w:rFonts w:ascii="Times New Roman" w:eastAsia="Times New Roman" w:hAnsi="Times New Roman" w:cs="Times New Roman"/>
              </w:rPr>
            </w:pPr>
            <w:r w:rsidRPr="00174123">
              <w:rPr>
                <w:rFonts w:ascii="Times New Roman" w:eastAsia="Times New Roman" w:hAnsi="Times New Roman" w:cs="Times New Roman"/>
              </w:rPr>
              <w:t>OSX</w:t>
            </w:r>
          </w:p>
        </w:tc>
        <w:tc>
          <w:tcPr>
            <w:tcW w:w="0" w:type="auto"/>
            <w:vAlign w:val="center"/>
            <w:hideMark/>
          </w:tcPr>
          <w:p w14:paraId="4CD843B3"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Intel Core i5</w:t>
            </w:r>
          </w:p>
        </w:tc>
        <w:tc>
          <w:tcPr>
            <w:tcW w:w="0" w:type="auto"/>
            <w:vAlign w:val="center"/>
            <w:hideMark/>
          </w:tcPr>
          <w:p w14:paraId="1FAA02BF"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4 Cores</w:t>
            </w:r>
          </w:p>
        </w:tc>
        <w:tc>
          <w:tcPr>
            <w:tcW w:w="0" w:type="auto"/>
            <w:vAlign w:val="center"/>
            <w:hideMark/>
          </w:tcPr>
          <w:p w14:paraId="58380F42"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4 GB</w:t>
            </w:r>
          </w:p>
        </w:tc>
        <w:tc>
          <w:tcPr>
            <w:tcW w:w="0" w:type="auto"/>
            <w:vAlign w:val="center"/>
            <w:hideMark/>
          </w:tcPr>
          <w:p w14:paraId="79AE47D1"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Development/Testing</w:t>
            </w:r>
          </w:p>
        </w:tc>
      </w:tr>
    </w:tbl>
    <w:p w14:paraId="39032A7B" w14:textId="77777777" w:rsidR="00174123" w:rsidRPr="00174123" w:rsidRDefault="00174123" w:rsidP="00174123">
      <w:pPr>
        <w:spacing w:before="100" w:beforeAutospacing="1" w:after="100" w:afterAutospacing="1"/>
        <w:outlineLvl w:val="2"/>
        <w:rPr>
          <w:rFonts w:ascii="Times New Roman" w:eastAsia="Times New Roman" w:hAnsi="Times New Roman" w:cs="Times New Roman"/>
          <w:b/>
          <w:bCs/>
          <w:sz w:val="27"/>
          <w:szCs w:val="27"/>
        </w:rPr>
      </w:pPr>
      <w:r w:rsidRPr="00174123">
        <w:rPr>
          <w:rFonts w:ascii="Times New Roman" w:eastAsia="Times New Roman" w:hAnsi="Times New Roman" w:cs="Times New Roman"/>
          <w:b/>
          <w:bCs/>
          <w:sz w:val="27"/>
          <w:szCs w:val="27"/>
        </w:rPr>
        <w:t>4.2.2 Software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2575"/>
      </w:tblGrid>
      <w:tr w:rsidR="00174123" w:rsidRPr="00174123" w14:paraId="04752EFA" w14:textId="77777777" w:rsidTr="00174123">
        <w:trPr>
          <w:tblHeader/>
          <w:tblCellSpacing w:w="15" w:type="dxa"/>
        </w:trPr>
        <w:tc>
          <w:tcPr>
            <w:tcW w:w="0" w:type="auto"/>
            <w:vAlign w:val="center"/>
            <w:hideMark/>
          </w:tcPr>
          <w:p w14:paraId="498185CD" w14:textId="77777777" w:rsidR="00174123" w:rsidRPr="00174123" w:rsidRDefault="00174123" w:rsidP="00174123">
            <w:pPr>
              <w:rPr>
                <w:rFonts w:ascii="Times New Roman" w:eastAsia="Times New Roman" w:hAnsi="Times New Roman" w:cs="Times New Roman"/>
                <w:b/>
                <w:bCs/>
              </w:rPr>
            </w:pPr>
            <w:r w:rsidRPr="00174123">
              <w:rPr>
                <w:rFonts w:ascii="Times New Roman" w:eastAsia="Times New Roman" w:hAnsi="Times New Roman" w:cs="Times New Roman"/>
                <w:b/>
                <w:bCs/>
              </w:rPr>
              <w:t>Layer</w:t>
            </w:r>
          </w:p>
        </w:tc>
        <w:tc>
          <w:tcPr>
            <w:tcW w:w="0" w:type="auto"/>
            <w:vAlign w:val="center"/>
            <w:hideMark/>
          </w:tcPr>
          <w:p w14:paraId="08F6F081" w14:textId="77777777" w:rsidR="00174123" w:rsidRPr="00174123" w:rsidRDefault="00174123" w:rsidP="00174123">
            <w:pPr>
              <w:jc w:val="center"/>
              <w:rPr>
                <w:rFonts w:ascii="Times New Roman" w:eastAsia="Times New Roman" w:hAnsi="Times New Roman" w:cs="Times New Roman"/>
                <w:b/>
                <w:bCs/>
              </w:rPr>
            </w:pPr>
            <w:r w:rsidRPr="00174123">
              <w:rPr>
                <w:rFonts w:ascii="Times New Roman" w:eastAsia="Times New Roman" w:hAnsi="Times New Roman" w:cs="Times New Roman"/>
                <w:b/>
                <w:bCs/>
              </w:rPr>
              <w:t>Software Used</w:t>
            </w:r>
          </w:p>
        </w:tc>
      </w:tr>
      <w:tr w:rsidR="00174123" w:rsidRPr="00174123" w14:paraId="67ED23F4" w14:textId="77777777" w:rsidTr="00174123">
        <w:trPr>
          <w:tblCellSpacing w:w="15" w:type="dxa"/>
        </w:trPr>
        <w:tc>
          <w:tcPr>
            <w:tcW w:w="0" w:type="auto"/>
            <w:vAlign w:val="center"/>
            <w:hideMark/>
          </w:tcPr>
          <w:p w14:paraId="1E97E372"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Front-End</w:t>
            </w:r>
          </w:p>
        </w:tc>
        <w:tc>
          <w:tcPr>
            <w:tcW w:w="0" w:type="auto"/>
            <w:vAlign w:val="center"/>
            <w:hideMark/>
          </w:tcPr>
          <w:p w14:paraId="43FD4FDA"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Bootstrap, jQuery</w:t>
            </w:r>
          </w:p>
        </w:tc>
      </w:tr>
      <w:tr w:rsidR="00174123" w:rsidRPr="00174123" w14:paraId="591D656F" w14:textId="77777777" w:rsidTr="00174123">
        <w:trPr>
          <w:tblCellSpacing w:w="15" w:type="dxa"/>
        </w:trPr>
        <w:tc>
          <w:tcPr>
            <w:tcW w:w="0" w:type="auto"/>
            <w:vAlign w:val="center"/>
            <w:hideMark/>
          </w:tcPr>
          <w:p w14:paraId="0F89259B"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Back-End</w:t>
            </w:r>
          </w:p>
        </w:tc>
        <w:tc>
          <w:tcPr>
            <w:tcW w:w="0" w:type="auto"/>
            <w:vAlign w:val="center"/>
            <w:hideMark/>
          </w:tcPr>
          <w:p w14:paraId="1B74563F"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Django, Node.js, Postgres</w:t>
            </w:r>
          </w:p>
        </w:tc>
      </w:tr>
      <w:tr w:rsidR="00174123" w:rsidRPr="00174123" w14:paraId="7E78A7BA" w14:textId="77777777" w:rsidTr="00174123">
        <w:trPr>
          <w:tblCellSpacing w:w="15" w:type="dxa"/>
        </w:trPr>
        <w:tc>
          <w:tcPr>
            <w:tcW w:w="0" w:type="auto"/>
            <w:vAlign w:val="center"/>
            <w:hideMark/>
          </w:tcPr>
          <w:p w14:paraId="57C93627"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Development</w:t>
            </w:r>
          </w:p>
        </w:tc>
        <w:tc>
          <w:tcPr>
            <w:tcW w:w="0" w:type="auto"/>
            <w:vAlign w:val="center"/>
            <w:hideMark/>
          </w:tcPr>
          <w:p w14:paraId="5D2F6669"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 xml:space="preserve">Atom, </w:t>
            </w:r>
            <w:proofErr w:type="spellStart"/>
            <w:r w:rsidRPr="00174123">
              <w:rPr>
                <w:rFonts w:ascii="Times New Roman" w:eastAsia="Times New Roman" w:hAnsi="Times New Roman" w:cs="Times New Roman"/>
              </w:rPr>
              <w:t>Git</w:t>
            </w:r>
            <w:proofErr w:type="spellEnd"/>
            <w:r w:rsidRPr="00174123">
              <w:rPr>
                <w:rFonts w:ascii="Times New Roman" w:eastAsia="Times New Roman" w:hAnsi="Times New Roman" w:cs="Times New Roman"/>
              </w:rPr>
              <w:t>, Slack</w:t>
            </w:r>
          </w:p>
        </w:tc>
      </w:tr>
    </w:tbl>
    <w:p w14:paraId="75C785C0" w14:textId="77777777" w:rsidR="00174123" w:rsidRPr="00174123" w:rsidRDefault="00174123" w:rsidP="00174123">
      <w:pPr>
        <w:spacing w:before="100" w:beforeAutospacing="1" w:after="100" w:afterAutospacing="1"/>
        <w:outlineLvl w:val="1"/>
        <w:rPr>
          <w:rFonts w:ascii="Times New Roman" w:eastAsia="Times New Roman" w:hAnsi="Times New Roman" w:cs="Times New Roman"/>
          <w:b/>
          <w:bCs/>
          <w:sz w:val="36"/>
          <w:szCs w:val="36"/>
        </w:rPr>
      </w:pPr>
      <w:r w:rsidRPr="00174123">
        <w:rPr>
          <w:rFonts w:ascii="Times New Roman" w:eastAsia="Times New Roman" w:hAnsi="Times New Roman" w:cs="Times New Roman"/>
          <w:b/>
          <w:bCs/>
          <w:sz w:val="36"/>
          <w:szCs w:val="36"/>
        </w:rPr>
        <w:t>4.3 Project Organization</w:t>
      </w:r>
    </w:p>
    <w:p w14:paraId="02630845" w14:textId="77777777" w:rsidR="00174123" w:rsidRPr="00174123" w:rsidRDefault="00174123" w:rsidP="00174123">
      <w:pPr>
        <w:spacing w:before="100" w:beforeAutospacing="1" w:after="100" w:afterAutospacing="1"/>
        <w:rPr>
          <w:rFonts w:ascii="Times New Roman" w:hAnsi="Times New Roman" w:cs="Times New Roman"/>
        </w:rPr>
      </w:pPr>
      <w:r w:rsidRPr="00174123">
        <w:rPr>
          <w:rFonts w:ascii="Times New Roman" w:hAnsi="Times New Roman" w:cs="Times New Roman"/>
        </w:rPr>
        <w:t xml:space="preserve">We will have two teams: one for the back end of the project and one for the front end of the project. Each team will have a specific team leader which will be in charge of committing all changes for each aspect of the project. Of course, other members of each team will be able to commit to the project, but it is the team leader's job to ensure that the proper tasks are completed. However, the teams will be flexible enough so that team members may switch between the two teams so all team members can learn both aspects of the project. Both team leaders may also switch between teams, but they will still be responsible for ensuring that tasks are met for their particular team. We will also be using waffle.io to assign and manage the completion of </w:t>
      </w:r>
      <w:proofErr w:type="spellStart"/>
      <w:r w:rsidRPr="00174123">
        <w:rPr>
          <w:rFonts w:ascii="Times New Roman" w:hAnsi="Times New Roman" w:cs="Times New Roman"/>
        </w:rPr>
        <w:t>github</w:t>
      </w:r>
      <w:proofErr w:type="spellEnd"/>
      <w:r w:rsidRPr="00174123">
        <w:rPr>
          <w:rFonts w:ascii="Times New Roman" w:hAnsi="Times New Roman" w:cs="Times New Roman"/>
        </w:rPr>
        <w:t xml:space="preserve"> issues.</w:t>
      </w:r>
    </w:p>
    <w:p w14:paraId="2C40F9BD" w14:textId="77777777" w:rsidR="00174123" w:rsidRPr="00174123" w:rsidRDefault="00174123" w:rsidP="00174123">
      <w:pPr>
        <w:spacing w:before="100" w:beforeAutospacing="1" w:after="100" w:afterAutospacing="1"/>
        <w:outlineLvl w:val="1"/>
        <w:rPr>
          <w:rFonts w:ascii="Times New Roman" w:eastAsia="Times New Roman" w:hAnsi="Times New Roman" w:cs="Times New Roman"/>
          <w:b/>
          <w:bCs/>
          <w:sz w:val="36"/>
          <w:szCs w:val="36"/>
        </w:rPr>
      </w:pPr>
      <w:r w:rsidRPr="00174123">
        <w:rPr>
          <w:rFonts w:ascii="Times New Roman" w:eastAsia="Times New Roman" w:hAnsi="Times New Roman" w:cs="Times New Roman"/>
          <w:b/>
          <w:bCs/>
          <w:sz w:val="36"/>
          <w:szCs w:val="36"/>
        </w:rPr>
        <w:t>4.4 Project Schedule</w:t>
      </w:r>
    </w:p>
    <w:p w14:paraId="53B983C1" w14:textId="77777777" w:rsidR="00174123" w:rsidRPr="00174123" w:rsidRDefault="00174123" w:rsidP="00174123">
      <w:pPr>
        <w:spacing w:before="100" w:beforeAutospacing="1" w:after="100" w:afterAutospacing="1"/>
        <w:rPr>
          <w:rFonts w:ascii="Times New Roman" w:hAnsi="Times New Roman" w:cs="Times New Roman"/>
        </w:rPr>
      </w:pPr>
      <w:r w:rsidRPr="00174123">
        <w:rPr>
          <w:rFonts w:ascii="Times New Roman" w:hAnsi="Times New Roman" w:cs="Times New Roman"/>
        </w:rPr>
        <w:t xml:space="preserve">This section provides schedule information for the </w:t>
      </w:r>
      <w:proofErr w:type="spellStart"/>
      <w:r w:rsidRPr="00174123">
        <w:rPr>
          <w:rFonts w:ascii="Times New Roman" w:hAnsi="Times New Roman" w:cs="Times New Roman"/>
        </w:rPr>
        <w:t>CrookBook</w:t>
      </w:r>
      <w:proofErr w:type="spellEnd"/>
      <w:r w:rsidRPr="00174123">
        <w:rPr>
          <w:rFonts w:ascii="Times New Roman" w:hAnsi="Times New Roman" w:cs="Times New Roman"/>
        </w:rPr>
        <w:t xml:space="preserve"> project.</w:t>
      </w:r>
    </w:p>
    <w:p w14:paraId="0F006785" w14:textId="77777777" w:rsidR="00174123" w:rsidRPr="00174123" w:rsidRDefault="00174123" w:rsidP="00174123">
      <w:pPr>
        <w:spacing w:before="100" w:beforeAutospacing="1" w:after="100" w:afterAutospacing="1"/>
        <w:outlineLvl w:val="2"/>
        <w:rPr>
          <w:rFonts w:ascii="Times New Roman" w:eastAsia="Times New Roman" w:hAnsi="Times New Roman" w:cs="Times New Roman"/>
          <w:b/>
          <w:bCs/>
          <w:sz w:val="27"/>
          <w:szCs w:val="27"/>
        </w:rPr>
      </w:pPr>
      <w:r w:rsidRPr="00174123">
        <w:rPr>
          <w:rFonts w:ascii="Times New Roman" w:eastAsia="Times New Roman" w:hAnsi="Times New Roman" w:cs="Times New Roman"/>
          <w:b/>
          <w:bCs/>
          <w:sz w:val="27"/>
          <w:szCs w:val="27"/>
        </w:rPr>
        <w:t>4.4.1 PERT/GANTT Chart</w:t>
      </w:r>
    </w:p>
    <w:p w14:paraId="1D901C14" w14:textId="77777777" w:rsidR="00174123" w:rsidRPr="00174123" w:rsidRDefault="00174123" w:rsidP="00174123">
      <w:pPr>
        <w:spacing w:before="100" w:beforeAutospacing="1" w:after="100" w:afterAutospacing="1"/>
        <w:rPr>
          <w:rFonts w:ascii="Times New Roman" w:hAnsi="Times New Roman" w:cs="Times New Roman"/>
        </w:rPr>
      </w:pPr>
      <w:r w:rsidRPr="00174123">
        <w:rPr>
          <w:rFonts w:ascii="Times New Roman" w:hAnsi="Times New Roman" w:cs="Times New Roman"/>
          <w:noProof/>
          <w:color w:val="0000FF"/>
        </w:rPr>
        <w:drawing>
          <wp:inline distT="0" distB="0" distL="0" distR="0" wp14:anchorId="0E514C99" wp14:editId="1367669B">
            <wp:extent cx="5766435" cy="3441700"/>
            <wp:effectExtent l="0" t="0" r="0" b="12700"/>
            <wp:docPr id="1" name="Picture 1" descr="AANT Char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NT Char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6435" cy="3441700"/>
                    </a:xfrm>
                    <a:prstGeom prst="rect">
                      <a:avLst/>
                    </a:prstGeom>
                    <a:noFill/>
                    <a:ln>
                      <a:noFill/>
                    </a:ln>
                  </pic:spPr>
                </pic:pic>
              </a:graphicData>
            </a:graphic>
          </wp:inline>
        </w:drawing>
      </w:r>
    </w:p>
    <w:p w14:paraId="3C91FF09" w14:textId="77777777" w:rsidR="00174123" w:rsidRPr="00174123" w:rsidRDefault="00174123" w:rsidP="00174123">
      <w:pPr>
        <w:spacing w:before="100" w:beforeAutospacing="1" w:after="100" w:afterAutospacing="1"/>
        <w:outlineLvl w:val="2"/>
        <w:rPr>
          <w:rFonts w:ascii="Times New Roman" w:eastAsia="Times New Roman" w:hAnsi="Times New Roman" w:cs="Times New Roman"/>
          <w:b/>
          <w:bCs/>
          <w:sz w:val="27"/>
          <w:szCs w:val="27"/>
        </w:rPr>
      </w:pPr>
      <w:r w:rsidRPr="00174123">
        <w:rPr>
          <w:rFonts w:ascii="Times New Roman" w:eastAsia="Times New Roman" w:hAnsi="Times New Roman" w:cs="Times New Roman"/>
          <w:b/>
          <w:bCs/>
          <w:sz w:val="27"/>
          <w:szCs w:val="27"/>
        </w:rPr>
        <w:t>4.4.2 Task/Resource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2542"/>
        <w:gridCol w:w="2789"/>
        <w:gridCol w:w="1619"/>
      </w:tblGrid>
      <w:tr w:rsidR="00174123" w:rsidRPr="00174123" w14:paraId="17495795" w14:textId="77777777" w:rsidTr="00174123">
        <w:trPr>
          <w:tblHeader/>
          <w:tblCellSpacing w:w="15" w:type="dxa"/>
        </w:trPr>
        <w:tc>
          <w:tcPr>
            <w:tcW w:w="0" w:type="auto"/>
            <w:vAlign w:val="center"/>
            <w:hideMark/>
          </w:tcPr>
          <w:p w14:paraId="47F1D8F5" w14:textId="77777777" w:rsidR="00174123" w:rsidRPr="00174123" w:rsidRDefault="00174123" w:rsidP="00174123">
            <w:pPr>
              <w:jc w:val="center"/>
              <w:rPr>
                <w:rFonts w:ascii="Times New Roman" w:eastAsia="Times New Roman" w:hAnsi="Times New Roman" w:cs="Times New Roman"/>
                <w:b/>
                <w:bCs/>
              </w:rPr>
            </w:pPr>
            <w:r w:rsidRPr="00174123">
              <w:rPr>
                <w:rFonts w:ascii="Times New Roman" w:eastAsia="Times New Roman" w:hAnsi="Times New Roman" w:cs="Times New Roman"/>
                <w:b/>
                <w:bCs/>
              </w:rPr>
              <w:t>Task</w:t>
            </w:r>
          </w:p>
        </w:tc>
        <w:tc>
          <w:tcPr>
            <w:tcW w:w="0" w:type="auto"/>
            <w:vAlign w:val="center"/>
            <w:hideMark/>
          </w:tcPr>
          <w:p w14:paraId="241CFCEE" w14:textId="77777777" w:rsidR="00174123" w:rsidRPr="00174123" w:rsidRDefault="00174123" w:rsidP="00174123">
            <w:pPr>
              <w:jc w:val="center"/>
              <w:rPr>
                <w:rFonts w:ascii="Times New Roman" w:eastAsia="Times New Roman" w:hAnsi="Times New Roman" w:cs="Times New Roman"/>
                <w:b/>
                <w:bCs/>
              </w:rPr>
            </w:pPr>
            <w:r w:rsidRPr="00174123">
              <w:rPr>
                <w:rFonts w:ascii="Times New Roman" w:eastAsia="Times New Roman" w:hAnsi="Times New Roman" w:cs="Times New Roman"/>
                <w:b/>
                <w:bCs/>
              </w:rPr>
              <w:t>People</w:t>
            </w:r>
          </w:p>
        </w:tc>
        <w:tc>
          <w:tcPr>
            <w:tcW w:w="0" w:type="auto"/>
            <w:vAlign w:val="center"/>
            <w:hideMark/>
          </w:tcPr>
          <w:p w14:paraId="07200CB5" w14:textId="77777777" w:rsidR="00174123" w:rsidRPr="00174123" w:rsidRDefault="00174123" w:rsidP="00174123">
            <w:pPr>
              <w:jc w:val="center"/>
              <w:rPr>
                <w:rFonts w:ascii="Times New Roman" w:eastAsia="Times New Roman" w:hAnsi="Times New Roman" w:cs="Times New Roman"/>
                <w:b/>
                <w:bCs/>
              </w:rPr>
            </w:pPr>
            <w:r w:rsidRPr="00174123">
              <w:rPr>
                <w:rFonts w:ascii="Times New Roman" w:eastAsia="Times New Roman" w:hAnsi="Times New Roman" w:cs="Times New Roman"/>
                <w:b/>
                <w:bCs/>
              </w:rPr>
              <w:t>Software Needed</w:t>
            </w:r>
          </w:p>
        </w:tc>
        <w:tc>
          <w:tcPr>
            <w:tcW w:w="0" w:type="auto"/>
            <w:vAlign w:val="center"/>
            <w:hideMark/>
          </w:tcPr>
          <w:p w14:paraId="739431D9" w14:textId="77777777" w:rsidR="00174123" w:rsidRPr="00174123" w:rsidRDefault="00174123" w:rsidP="00174123">
            <w:pPr>
              <w:jc w:val="center"/>
              <w:rPr>
                <w:rFonts w:ascii="Times New Roman" w:eastAsia="Times New Roman" w:hAnsi="Times New Roman" w:cs="Times New Roman"/>
                <w:b/>
                <w:bCs/>
              </w:rPr>
            </w:pPr>
            <w:r w:rsidRPr="00174123">
              <w:rPr>
                <w:rFonts w:ascii="Times New Roman" w:eastAsia="Times New Roman" w:hAnsi="Times New Roman" w:cs="Times New Roman"/>
                <w:b/>
                <w:bCs/>
              </w:rPr>
              <w:t>Hardware Needed</w:t>
            </w:r>
          </w:p>
        </w:tc>
      </w:tr>
      <w:tr w:rsidR="00174123" w:rsidRPr="00174123" w14:paraId="43C9C8DC" w14:textId="77777777" w:rsidTr="00174123">
        <w:trPr>
          <w:tblCellSpacing w:w="15" w:type="dxa"/>
        </w:trPr>
        <w:tc>
          <w:tcPr>
            <w:tcW w:w="0" w:type="auto"/>
            <w:vAlign w:val="center"/>
            <w:hideMark/>
          </w:tcPr>
          <w:p w14:paraId="73B1AB71"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Database Design</w:t>
            </w:r>
          </w:p>
        </w:tc>
        <w:tc>
          <w:tcPr>
            <w:tcW w:w="0" w:type="auto"/>
            <w:vAlign w:val="center"/>
            <w:hideMark/>
          </w:tcPr>
          <w:p w14:paraId="020B16B9"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 xml:space="preserve">Anthony, Evan, Max, Nick, Alex, </w:t>
            </w:r>
            <w:proofErr w:type="spellStart"/>
            <w:r w:rsidRPr="00174123">
              <w:rPr>
                <w:rFonts w:ascii="Times New Roman" w:eastAsia="Times New Roman" w:hAnsi="Times New Roman" w:cs="Times New Roman"/>
              </w:rPr>
              <w:t>Rony</w:t>
            </w:r>
            <w:proofErr w:type="spellEnd"/>
          </w:p>
        </w:tc>
        <w:tc>
          <w:tcPr>
            <w:tcW w:w="0" w:type="auto"/>
            <w:vAlign w:val="center"/>
            <w:hideMark/>
          </w:tcPr>
          <w:p w14:paraId="7E7376AB"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Draw.io, PostgreSQL, Django</w:t>
            </w:r>
          </w:p>
        </w:tc>
        <w:tc>
          <w:tcPr>
            <w:tcW w:w="0" w:type="auto"/>
            <w:vAlign w:val="center"/>
            <w:hideMark/>
          </w:tcPr>
          <w:p w14:paraId="2E9C788F"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Dell XPS 13 or Mac</w:t>
            </w:r>
          </w:p>
        </w:tc>
      </w:tr>
      <w:tr w:rsidR="00174123" w:rsidRPr="00174123" w14:paraId="3AA881A4" w14:textId="77777777" w:rsidTr="00174123">
        <w:trPr>
          <w:tblCellSpacing w:w="15" w:type="dxa"/>
        </w:trPr>
        <w:tc>
          <w:tcPr>
            <w:tcW w:w="0" w:type="auto"/>
            <w:vAlign w:val="center"/>
            <w:hideMark/>
          </w:tcPr>
          <w:p w14:paraId="2F2B81A1"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Add new entry (FE/BE)</w:t>
            </w:r>
          </w:p>
        </w:tc>
        <w:tc>
          <w:tcPr>
            <w:tcW w:w="0" w:type="auto"/>
            <w:vAlign w:val="center"/>
            <w:hideMark/>
          </w:tcPr>
          <w:p w14:paraId="3318D1EF"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 xml:space="preserve">Anthony, </w:t>
            </w:r>
            <w:proofErr w:type="spellStart"/>
            <w:r w:rsidRPr="00174123">
              <w:rPr>
                <w:rFonts w:ascii="Times New Roman" w:eastAsia="Times New Roman" w:hAnsi="Times New Roman" w:cs="Times New Roman"/>
              </w:rPr>
              <w:t>Rony</w:t>
            </w:r>
            <w:proofErr w:type="spellEnd"/>
          </w:p>
        </w:tc>
        <w:tc>
          <w:tcPr>
            <w:tcW w:w="0" w:type="auto"/>
            <w:vAlign w:val="center"/>
            <w:hideMark/>
          </w:tcPr>
          <w:p w14:paraId="5A3A8C7F"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Django, HTML, CSS, Bootstrap, Chrome</w:t>
            </w:r>
          </w:p>
        </w:tc>
        <w:tc>
          <w:tcPr>
            <w:tcW w:w="0" w:type="auto"/>
            <w:vAlign w:val="center"/>
            <w:hideMark/>
          </w:tcPr>
          <w:p w14:paraId="132CD9B4"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Dell XPS 13 or Mac</w:t>
            </w:r>
          </w:p>
        </w:tc>
      </w:tr>
      <w:tr w:rsidR="00174123" w:rsidRPr="00174123" w14:paraId="10F94298" w14:textId="77777777" w:rsidTr="00174123">
        <w:trPr>
          <w:tblCellSpacing w:w="15" w:type="dxa"/>
        </w:trPr>
        <w:tc>
          <w:tcPr>
            <w:tcW w:w="0" w:type="auto"/>
            <w:vAlign w:val="center"/>
            <w:hideMark/>
          </w:tcPr>
          <w:p w14:paraId="6D8253B5"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View/Edit Existing Entry (FE/BE)</w:t>
            </w:r>
          </w:p>
        </w:tc>
        <w:tc>
          <w:tcPr>
            <w:tcW w:w="0" w:type="auto"/>
            <w:vAlign w:val="center"/>
            <w:hideMark/>
          </w:tcPr>
          <w:p w14:paraId="3BD22C82"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Evan, Max</w:t>
            </w:r>
          </w:p>
        </w:tc>
        <w:tc>
          <w:tcPr>
            <w:tcW w:w="0" w:type="auto"/>
            <w:vAlign w:val="center"/>
            <w:hideMark/>
          </w:tcPr>
          <w:p w14:paraId="0902447B"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Django, HTML, CSS, Bootstrap, Chrome</w:t>
            </w:r>
          </w:p>
        </w:tc>
        <w:tc>
          <w:tcPr>
            <w:tcW w:w="0" w:type="auto"/>
            <w:vAlign w:val="center"/>
            <w:hideMark/>
          </w:tcPr>
          <w:p w14:paraId="3709E093"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Dell XPS 13 or Mac</w:t>
            </w:r>
          </w:p>
        </w:tc>
      </w:tr>
      <w:tr w:rsidR="00174123" w:rsidRPr="00174123" w14:paraId="4D5B97B8" w14:textId="77777777" w:rsidTr="00174123">
        <w:trPr>
          <w:tblCellSpacing w:w="15" w:type="dxa"/>
        </w:trPr>
        <w:tc>
          <w:tcPr>
            <w:tcW w:w="0" w:type="auto"/>
            <w:vAlign w:val="center"/>
            <w:hideMark/>
          </w:tcPr>
          <w:p w14:paraId="457C76DE"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List all entries (FE/BE)</w:t>
            </w:r>
          </w:p>
        </w:tc>
        <w:tc>
          <w:tcPr>
            <w:tcW w:w="0" w:type="auto"/>
            <w:vAlign w:val="center"/>
            <w:hideMark/>
          </w:tcPr>
          <w:p w14:paraId="52E8FE96"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Nick, Anthony</w:t>
            </w:r>
          </w:p>
        </w:tc>
        <w:tc>
          <w:tcPr>
            <w:tcW w:w="0" w:type="auto"/>
            <w:vAlign w:val="center"/>
            <w:hideMark/>
          </w:tcPr>
          <w:p w14:paraId="4F7B9576"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Django, HTML, CSS, Bootstrap, Chrome</w:t>
            </w:r>
          </w:p>
        </w:tc>
        <w:tc>
          <w:tcPr>
            <w:tcW w:w="0" w:type="auto"/>
            <w:vAlign w:val="center"/>
            <w:hideMark/>
          </w:tcPr>
          <w:p w14:paraId="5321A8F5"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Dell XPS 13 or Mac</w:t>
            </w:r>
          </w:p>
        </w:tc>
      </w:tr>
      <w:tr w:rsidR="00174123" w:rsidRPr="00174123" w14:paraId="3C3C093F" w14:textId="77777777" w:rsidTr="00174123">
        <w:trPr>
          <w:tblCellSpacing w:w="15" w:type="dxa"/>
        </w:trPr>
        <w:tc>
          <w:tcPr>
            <w:tcW w:w="0" w:type="auto"/>
            <w:vAlign w:val="center"/>
            <w:hideMark/>
          </w:tcPr>
          <w:p w14:paraId="4DD84A14"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Design Front End Style</w:t>
            </w:r>
          </w:p>
        </w:tc>
        <w:tc>
          <w:tcPr>
            <w:tcW w:w="0" w:type="auto"/>
            <w:vAlign w:val="center"/>
            <w:hideMark/>
          </w:tcPr>
          <w:p w14:paraId="7D9ED21B"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Nick, Evan</w:t>
            </w:r>
          </w:p>
        </w:tc>
        <w:tc>
          <w:tcPr>
            <w:tcW w:w="0" w:type="auto"/>
            <w:vAlign w:val="center"/>
            <w:hideMark/>
          </w:tcPr>
          <w:p w14:paraId="50EF44C7"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Django, HTML, CSS, Bootstrap, Chrome</w:t>
            </w:r>
          </w:p>
        </w:tc>
        <w:tc>
          <w:tcPr>
            <w:tcW w:w="0" w:type="auto"/>
            <w:vAlign w:val="center"/>
            <w:hideMark/>
          </w:tcPr>
          <w:p w14:paraId="062E6096"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Dell XPS 13 or Mac</w:t>
            </w:r>
          </w:p>
        </w:tc>
      </w:tr>
      <w:tr w:rsidR="00174123" w:rsidRPr="00174123" w14:paraId="609C8C7E" w14:textId="77777777" w:rsidTr="00174123">
        <w:trPr>
          <w:tblCellSpacing w:w="15" w:type="dxa"/>
        </w:trPr>
        <w:tc>
          <w:tcPr>
            <w:tcW w:w="0" w:type="auto"/>
            <w:vAlign w:val="center"/>
            <w:hideMark/>
          </w:tcPr>
          <w:p w14:paraId="663B9CE9"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Deployment</w:t>
            </w:r>
          </w:p>
        </w:tc>
        <w:tc>
          <w:tcPr>
            <w:tcW w:w="0" w:type="auto"/>
            <w:vAlign w:val="center"/>
            <w:hideMark/>
          </w:tcPr>
          <w:p w14:paraId="17FF8D7C"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Max</w:t>
            </w:r>
          </w:p>
        </w:tc>
        <w:tc>
          <w:tcPr>
            <w:tcW w:w="0" w:type="auto"/>
            <w:vAlign w:val="center"/>
            <w:hideMark/>
          </w:tcPr>
          <w:p w14:paraId="41E384AB"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UWSGI, Nginx, PostgreSQL, Django</w:t>
            </w:r>
          </w:p>
        </w:tc>
        <w:tc>
          <w:tcPr>
            <w:tcW w:w="0" w:type="auto"/>
            <w:vAlign w:val="center"/>
            <w:hideMark/>
          </w:tcPr>
          <w:p w14:paraId="50657DEB" w14:textId="77777777" w:rsidR="00174123" w:rsidRPr="00174123" w:rsidRDefault="00174123" w:rsidP="00174123">
            <w:pPr>
              <w:rPr>
                <w:rFonts w:ascii="Times New Roman" w:eastAsia="Times New Roman" w:hAnsi="Times New Roman" w:cs="Times New Roman"/>
              </w:rPr>
            </w:pPr>
            <w:r w:rsidRPr="00174123">
              <w:rPr>
                <w:rFonts w:ascii="Times New Roman" w:eastAsia="Times New Roman" w:hAnsi="Times New Roman" w:cs="Times New Roman"/>
              </w:rPr>
              <w:t>Dell XPS 13 or Mac</w:t>
            </w:r>
          </w:p>
        </w:tc>
      </w:tr>
    </w:tbl>
    <w:p w14:paraId="70C69BBB" w14:textId="77777777" w:rsidR="00EE2D87" w:rsidRDefault="008A4A9B">
      <w:pPr>
        <w:rPr>
          <w:ins w:id="9" w:author="Microsoft Office User" w:date="2017-10-21T14:52:00Z"/>
        </w:rPr>
      </w:pPr>
    </w:p>
    <w:p w14:paraId="00D80754" w14:textId="77777777" w:rsidR="008A4A9B" w:rsidRDefault="008A4A9B">
      <w:pPr>
        <w:rPr>
          <w:ins w:id="10" w:author="Microsoft Office User" w:date="2017-10-21T14:52:00Z"/>
        </w:rPr>
      </w:pPr>
    </w:p>
    <w:p w14:paraId="7A9DCBC6" w14:textId="05AD795F" w:rsidR="008A4A9B" w:rsidRDefault="008A4A9B">
      <w:pPr>
        <w:rPr>
          <w:ins w:id="11" w:author="Microsoft Office User" w:date="2017-10-21T14:52:00Z"/>
        </w:rPr>
      </w:pPr>
      <w:ins w:id="12" w:author="Microsoft Office User" w:date="2017-10-21T14:52:00Z">
        <w:r>
          <w:t>Nice work on this!</w:t>
        </w:r>
      </w:ins>
    </w:p>
    <w:p w14:paraId="129F55DB" w14:textId="77777777" w:rsidR="008A4A9B" w:rsidRDefault="008A4A9B">
      <w:pPr>
        <w:rPr>
          <w:ins w:id="13" w:author="Microsoft Office User" w:date="2017-10-21T14:52:00Z"/>
        </w:rPr>
      </w:pPr>
    </w:p>
    <w:p w14:paraId="6B15D793" w14:textId="598C472D" w:rsidR="008A4A9B" w:rsidRDefault="008A4A9B">
      <w:pPr>
        <w:rPr>
          <w:ins w:id="14" w:author="Microsoft Office User" w:date="2017-10-21T14:52:00Z"/>
        </w:rPr>
      </w:pPr>
      <w:ins w:id="15" w:author="Microsoft Office User" w:date="2017-10-21T14:52:00Z">
        <w:r>
          <w:t>Total 5 out of 5 = A-plus</w:t>
        </w:r>
      </w:ins>
    </w:p>
    <w:p w14:paraId="7E45DF16" w14:textId="77777777" w:rsidR="008A4A9B" w:rsidRDefault="008A4A9B">
      <w:pPr>
        <w:rPr>
          <w:ins w:id="16" w:author="Microsoft Office User" w:date="2017-10-21T14:52:00Z"/>
        </w:rPr>
      </w:pPr>
    </w:p>
    <w:p w14:paraId="759370AC" w14:textId="24245668" w:rsidR="008A4A9B" w:rsidRDefault="008A4A9B">
      <w:pPr>
        <w:rPr>
          <w:ins w:id="17" w:author="Microsoft Office User" w:date="2017-10-21T14:52:00Z"/>
        </w:rPr>
      </w:pPr>
      <w:ins w:id="18" w:author="Microsoft Office User" w:date="2017-10-21T14:52:00Z">
        <w:r>
          <w:t>Nothing else to do for this</w:t>
        </w:r>
      </w:ins>
      <w:ins w:id="19" w:author="Microsoft Office User" w:date="2017-10-21T14:53:00Z">
        <w:r>
          <w:t xml:space="preserve"> document</w:t>
        </w:r>
      </w:ins>
      <w:bookmarkStart w:id="20" w:name="_GoBack"/>
      <w:bookmarkEnd w:id="20"/>
      <w:ins w:id="21" w:author="Microsoft Office User" w:date="2017-10-21T14:52:00Z">
        <w:r>
          <w:t xml:space="preserve"> – good to go!</w:t>
        </w:r>
      </w:ins>
    </w:p>
    <w:p w14:paraId="6E34DB3C" w14:textId="77777777" w:rsidR="008A4A9B" w:rsidRDefault="008A4A9B"/>
    <w:sectPr w:rsidR="008A4A9B" w:rsidSect="005875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Microsoft Office User" w:date="2017-10-21T14:49:00Z" w:initials="Office">
    <w:p w14:paraId="7A8E697D" w14:textId="5CEB7993" w:rsidR="008A4A9B" w:rsidRDefault="008A4A9B">
      <w:pPr>
        <w:pStyle w:val="CommentText"/>
      </w:pPr>
      <w:r>
        <w:rPr>
          <w:rStyle w:val="CommentReference"/>
        </w:rPr>
        <w:annotationRef/>
      </w:r>
      <w:r>
        <w:t>Very good work here.</w:t>
      </w:r>
    </w:p>
  </w:comment>
  <w:comment w:id="8" w:author="Microsoft Office User" w:date="2017-10-21T14:50:00Z" w:initials="Office">
    <w:p w14:paraId="50A3EA8C" w14:textId="56C3A80C" w:rsidR="008A4A9B" w:rsidRDefault="008A4A9B">
      <w:pPr>
        <w:pStyle w:val="CommentText"/>
      </w:pPr>
      <w:r>
        <w:rPr>
          <w:rStyle w:val="CommentReference"/>
        </w:rPr>
        <w:annotationRef/>
      </w:r>
      <w:r>
        <w:t>This was intended to be for what you used the last of the introduction section, but since you have it there, no harm no foul</w:t>
      </w:r>
      <w:proofErr w:type="gramStart"/>
      <w:r>
        <w:t>…..</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8E697D" w15:done="0"/>
  <w15:commentEx w15:paraId="50A3EA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5101D"/>
    <w:multiLevelType w:val="multilevel"/>
    <w:tmpl w:val="C804F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502168"/>
    <w:multiLevelType w:val="multilevel"/>
    <w:tmpl w:val="B854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63658F"/>
    <w:multiLevelType w:val="multilevel"/>
    <w:tmpl w:val="EF5E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EF1E5C"/>
    <w:multiLevelType w:val="multilevel"/>
    <w:tmpl w:val="ABD6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23"/>
    <w:rsid w:val="00174123"/>
    <w:rsid w:val="005875A2"/>
    <w:rsid w:val="005F250B"/>
    <w:rsid w:val="008A4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72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7412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17412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7412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12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4123"/>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74123"/>
    <w:rPr>
      <w:rFonts w:ascii="Times New Roman" w:hAnsi="Times New Roman" w:cs="Times New Roman"/>
      <w:b/>
      <w:bCs/>
      <w:sz w:val="27"/>
      <w:szCs w:val="27"/>
    </w:rPr>
  </w:style>
  <w:style w:type="paragraph" w:styleId="NormalWeb">
    <w:name w:val="Normal (Web)"/>
    <w:basedOn w:val="Normal"/>
    <w:uiPriority w:val="99"/>
    <w:semiHidden/>
    <w:unhideWhenUsed/>
    <w:rsid w:val="00174123"/>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8A4A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4A9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A4A9B"/>
    <w:rPr>
      <w:sz w:val="18"/>
      <w:szCs w:val="18"/>
    </w:rPr>
  </w:style>
  <w:style w:type="paragraph" w:styleId="CommentText">
    <w:name w:val="annotation text"/>
    <w:basedOn w:val="Normal"/>
    <w:link w:val="CommentTextChar"/>
    <w:uiPriority w:val="99"/>
    <w:semiHidden/>
    <w:unhideWhenUsed/>
    <w:rsid w:val="008A4A9B"/>
  </w:style>
  <w:style w:type="character" w:customStyle="1" w:styleId="CommentTextChar">
    <w:name w:val="Comment Text Char"/>
    <w:basedOn w:val="DefaultParagraphFont"/>
    <w:link w:val="CommentText"/>
    <w:uiPriority w:val="99"/>
    <w:semiHidden/>
    <w:rsid w:val="008A4A9B"/>
  </w:style>
  <w:style w:type="paragraph" w:styleId="CommentSubject">
    <w:name w:val="annotation subject"/>
    <w:basedOn w:val="CommentText"/>
    <w:next w:val="CommentText"/>
    <w:link w:val="CommentSubjectChar"/>
    <w:uiPriority w:val="99"/>
    <w:semiHidden/>
    <w:unhideWhenUsed/>
    <w:rsid w:val="008A4A9B"/>
    <w:rPr>
      <w:b/>
      <w:bCs/>
      <w:sz w:val="20"/>
      <w:szCs w:val="20"/>
    </w:rPr>
  </w:style>
  <w:style w:type="character" w:customStyle="1" w:styleId="CommentSubjectChar">
    <w:name w:val="Comment Subject Char"/>
    <w:basedOn w:val="CommentTextChar"/>
    <w:link w:val="CommentSubject"/>
    <w:uiPriority w:val="99"/>
    <w:semiHidden/>
    <w:rsid w:val="008A4A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4663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github.com/evanhessler/CrookBook/blob/master/project_documents/images/CrookBookGaant.png" TargetMode="Externa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715</Words>
  <Characters>4082</Characters>
  <Application>Microsoft Macintosh Word</Application>
  <DocSecurity>0</DocSecurity>
  <Lines>34</Lines>
  <Paragraphs>9</Paragraphs>
  <ScaleCrop>false</ScaleCrop>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2017-10-21T21:53:00Z</dcterms:created>
  <dcterms:modified xsi:type="dcterms:W3CDTF">2017-10-21T21:53:00Z</dcterms:modified>
</cp:coreProperties>
</file>